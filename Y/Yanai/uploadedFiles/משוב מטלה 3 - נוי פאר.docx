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5B" w:rsidRPr="004F555B" w:rsidRDefault="004F555B" w:rsidP="004F555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מענה מעודכן לשאלה 4 ממטלה 2:</w:t>
      </w:r>
      <w:r>
        <w:rPr>
          <w:b/>
          <w:bCs/>
          <w:u w:val="single"/>
          <w:rtl/>
        </w:rPr>
        <w:br/>
      </w:r>
      <w:r w:rsidRPr="004F555B">
        <w:rPr>
          <w:u w:val="single"/>
          <w:rtl/>
        </w:rPr>
        <w:t>דיווח ביצוע מול תכנון על התקדמות הפרויקט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649"/>
        <w:gridCol w:w="1073"/>
        <w:gridCol w:w="855"/>
        <w:gridCol w:w="473"/>
        <w:gridCol w:w="471"/>
        <w:gridCol w:w="528"/>
        <w:gridCol w:w="1073"/>
        <w:gridCol w:w="855"/>
        <w:gridCol w:w="522"/>
        <w:gridCol w:w="381"/>
        <w:gridCol w:w="523"/>
        <w:gridCol w:w="893"/>
      </w:tblGrid>
      <w:tr w:rsidR="004F555B" w:rsidTr="0064579A">
        <w:tc>
          <w:tcPr>
            <w:tcW w:w="4049" w:type="dxa"/>
            <w:gridSpan w:val="6"/>
          </w:tcPr>
          <w:p w:rsidR="004F555B" w:rsidRPr="00D5643D" w:rsidRDefault="004F555B" w:rsidP="004F555B">
            <w:pPr>
              <w:jc w:val="center"/>
              <w:rPr>
                <w:b/>
                <w:bCs/>
                <w:rtl/>
              </w:rPr>
            </w:pPr>
            <w:r w:rsidRPr="00D5643D">
              <w:rPr>
                <w:rFonts w:hint="cs"/>
                <w:b/>
                <w:bCs/>
                <w:rtl/>
              </w:rPr>
              <w:t>תכנון</w:t>
            </w:r>
          </w:p>
        </w:tc>
        <w:tc>
          <w:tcPr>
            <w:tcW w:w="3354" w:type="dxa"/>
            <w:gridSpan w:val="5"/>
          </w:tcPr>
          <w:p w:rsidR="004F555B" w:rsidRPr="00D5643D" w:rsidRDefault="004F555B" w:rsidP="004F555B">
            <w:pPr>
              <w:jc w:val="center"/>
              <w:rPr>
                <w:b/>
                <w:bCs/>
                <w:rtl/>
              </w:rPr>
            </w:pPr>
            <w:r w:rsidRPr="00D5643D">
              <w:rPr>
                <w:rFonts w:hint="cs"/>
                <w:b/>
                <w:bCs/>
                <w:rtl/>
              </w:rPr>
              <w:t>ביצוע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</w:rPr>
              <w:t>WBS</w:t>
            </w:r>
          </w:p>
        </w:tc>
        <w:tc>
          <w:tcPr>
            <w:tcW w:w="10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התחלה</w:t>
            </w:r>
          </w:p>
        </w:tc>
        <w:tc>
          <w:tcPr>
            <w:tcW w:w="855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משך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מנ</w:t>
            </w:r>
          </w:p>
        </w:tc>
        <w:tc>
          <w:tcPr>
            <w:tcW w:w="10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התחלה</w:t>
            </w:r>
          </w:p>
        </w:tc>
        <w:tc>
          <w:tcPr>
            <w:tcW w:w="855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משך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מנ</w:t>
            </w:r>
            <w:proofErr w:type="spellEnd"/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tl/>
              </w:rPr>
              <w:t xml:space="preserve">הסברים לסטיות )מעל %25 </w:t>
            </w:r>
            <w:proofErr w:type="spellStart"/>
            <w:r>
              <w:rPr>
                <w:rtl/>
              </w:rPr>
              <w:t>סטיה</w:t>
            </w:r>
            <w:proofErr w:type="spellEnd"/>
            <w:r>
              <w:t>(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  <w:sz w:val="18"/>
                <w:szCs w:val="18"/>
              </w:rPr>
            </w:pPr>
            <w:r w:rsidRPr="00981B00">
              <w:rPr>
                <w:rFonts w:ascii="Arial" w:hAnsi="Arial" w:cs="Arial" w:hint="cs"/>
                <w:color w:val="000000"/>
                <w:rtl/>
              </w:rPr>
              <w:t>29 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  <w:sz w:val="18"/>
                <w:szCs w:val="18"/>
              </w:rPr>
            </w:pPr>
            <w:r w:rsidRPr="00981B00">
              <w:rPr>
                <w:rFonts w:ascii="Arial" w:hAnsi="Arial" w:cs="Arial" w:hint="cs"/>
                <w:color w:val="000000"/>
                <w:rtl/>
              </w:rPr>
              <w:t>29 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03/11/19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03/11/19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3.5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10/11/19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10/11/19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עודף שעות בתכנון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17/11/19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17/11/19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24/11/19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24/11/19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1.6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1.7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1.8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1.9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1.10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29/12/19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29/12/19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05/02/20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05/02/20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1.12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12/01/20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12/01/20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Pr="00FC2831" w:rsidRDefault="00FC2831" w:rsidP="004F555B">
            <w:pPr>
              <w:rPr>
                <w:rFonts w:asciiTheme="minorBidi" w:hAnsiTheme="minorBidi"/>
                <w:rtl/>
              </w:rPr>
            </w:pPr>
            <w:r w:rsidRPr="00FC2831">
              <w:rPr>
                <w:rFonts w:asciiTheme="minorBidi" w:hAnsiTheme="minorBidi"/>
              </w:rPr>
              <w:t>10</w:t>
            </w:r>
          </w:p>
        </w:tc>
        <w:tc>
          <w:tcPr>
            <w:tcW w:w="381" w:type="dxa"/>
          </w:tcPr>
          <w:p w:rsidR="004F555B" w:rsidRPr="00FC2831" w:rsidRDefault="00FC2831" w:rsidP="004F555B">
            <w:pPr>
              <w:rPr>
                <w:rFonts w:asciiTheme="minorBidi" w:hAnsiTheme="minorBidi"/>
                <w:rtl/>
              </w:rPr>
            </w:pPr>
            <w:r w:rsidRPr="00FC2831">
              <w:rPr>
                <w:rFonts w:asciiTheme="minorBidi" w:hAnsiTheme="minorBidi"/>
              </w:rPr>
              <w:t>2</w:t>
            </w:r>
          </w:p>
        </w:tc>
        <w:tc>
          <w:tcPr>
            <w:tcW w:w="523" w:type="dxa"/>
          </w:tcPr>
          <w:p w:rsidR="004F555B" w:rsidRPr="00FC2831" w:rsidRDefault="00FC2831" w:rsidP="004F555B">
            <w:pPr>
              <w:rPr>
                <w:rFonts w:asciiTheme="minorBidi" w:hAnsiTheme="minorBidi"/>
                <w:rtl/>
              </w:rPr>
            </w:pPr>
            <w:r w:rsidRPr="00FC2831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1.13</w:t>
            </w:r>
          </w:p>
        </w:tc>
        <w:tc>
          <w:tcPr>
            <w:tcW w:w="1073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06/02/20</w:t>
            </w:r>
          </w:p>
        </w:tc>
        <w:tc>
          <w:tcPr>
            <w:tcW w:w="855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6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471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28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73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06/02/20</w:t>
            </w:r>
          </w:p>
        </w:tc>
        <w:tc>
          <w:tcPr>
            <w:tcW w:w="855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6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381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23" w:type="dxa"/>
          </w:tcPr>
          <w:p w:rsidR="0064579A" w:rsidRPr="00AF5551" w:rsidRDefault="00AF5551" w:rsidP="0064579A">
            <w:pPr>
              <w:rPr>
                <w:rFonts w:asciiTheme="minorBidi" w:hAnsiTheme="minorBidi"/>
                <w:rtl/>
              </w:rPr>
            </w:pPr>
            <w:r w:rsidRPr="00AF5551">
              <w:rPr>
                <w:rFonts w:asciiTheme="minorBidi" w:hAnsiTheme="minorBidi"/>
              </w:rPr>
              <w:t>1</w:t>
            </w:r>
          </w:p>
        </w:tc>
        <w:tc>
          <w:tcPr>
            <w:tcW w:w="893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עודף שעות בתכנון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1.14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19/03/20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7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19/03/20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7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64579A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381" w:type="dxa"/>
          </w:tcPr>
          <w:p w:rsidR="004F555B" w:rsidRDefault="0064579A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23" w:type="dxa"/>
          </w:tcPr>
          <w:p w:rsidR="004F555B" w:rsidRDefault="0064579A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893" w:type="dxa"/>
          </w:tcPr>
          <w:p w:rsidR="004F555B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עוד לא סיימנו את הפיתוח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1.15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1.16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1.17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14/05/20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14/05/20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</w:tbl>
    <w:p w:rsidR="004F555B" w:rsidRDefault="004F555B" w:rsidP="004F555B">
      <w:pPr>
        <w:rPr>
          <w:rtl/>
        </w:rPr>
      </w:pPr>
    </w:p>
    <w:p w:rsidR="0093523F" w:rsidRDefault="0093523F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 w:rsidP="0064579A">
      <w:pPr>
        <w:rPr>
          <w:rtl/>
        </w:rPr>
      </w:pPr>
    </w:p>
    <w:tbl>
      <w:tblPr>
        <w:tblpPr w:leftFromText="180" w:rightFromText="180" w:vertAnchor="page" w:horzAnchor="margin" w:tblpXSpec="center" w:tblpY="1876"/>
        <w:tblW w:w="963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802"/>
        <w:gridCol w:w="781"/>
        <w:gridCol w:w="992"/>
        <w:gridCol w:w="992"/>
        <w:gridCol w:w="851"/>
        <w:gridCol w:w="800"/>
        <w:gridCol w:w="901"/>
        <w:gridCol w:w="992"/>
        <w:gridCol w:w="992"/>
      </w:tblGrid>
      <w:tr w:rsidR="00D55566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lastRenderedPageBreak/>
              <w:t>WBS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שם פעילות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משך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התחלה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סיום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עלות שתוכננה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PV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ערך מזוכה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EV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עלות בפועל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AC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סטיית התזמון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SV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סטיית העלות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C</w:t>
            </w:r>
            <w:r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V</w:t>
            </w:r>
          </w:p>
        </w:tc>
      </w:tr>
      <w:tr w:rsidR="00D55566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פרויקט גמר ינאי בתי צמיחה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29 </w:t>
            </w:r>
            <w:r w:rsidRPr="0064579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>27/10/19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>14/05/20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בחירת הפרויקט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27/10/19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31/10/19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הבנת המצב הקיים בארגון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03/11/19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07/11/19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675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1.3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בניית לוגיקה ראשונית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10/11/19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600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איסוף נתונים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17/11/19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21/11/19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1.5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כתיבת מסמך ייזום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1.5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24/11/19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03/12/19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1,500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1,500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150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1.6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סמינר פרויקטים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1,200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1,200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1,200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1.7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כתיבת דרישות מערכת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08/12/19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12/12/19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 w:rsidR="00AF5551"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הכנת מסכים ראשוניים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08/12/19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12/12/19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1,500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150 ₪-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1.9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הגשת מסמך אמצע אפיון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15/12/19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26/12/19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1.10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תכנון ממשק משתמש וחווית משתמש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29/12/19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09/01/20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3,600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3,600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3,150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1.11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הצגת פרויקט סמסטר א</w:t>
            </w:r>
            <w:r w:rsidRPr="0064579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05/02/20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05/02/20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1.12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הגשת מסמך אפיון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3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12/01/20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30/01/20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2,100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2,100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2,100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1.13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הקמת המערכת וסביבות העבודה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6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06/02/20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18/03/20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7,800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7,800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6,450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1.14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פיתוח</w:t>
            </w:r>
            <w:r w:rsidRPr="0064579A">
              <w:rPr>
                <w:rFonts w:ascii="Arial" w:eastAsia="Times New Roman" w:hAnsi="Arial" w:cs="Arial"/>
                <w:color w:val="000000"/>
              </w:rPr>
              <w:t xml:space="preserve"> Client Server Web Application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7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19/03/20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06/05/20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10,200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7,050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7,050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3,150 ₪-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1.15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הכנת פוסטר לקראת כנס הפרויקטים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06/05/20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13/05/20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600 ₪-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1.16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הצגת פרויקט סמסטר ב</w:t>
            </w:r>
            <w:r w:rsidRPr="0064579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0.5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07/05/20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11/05/20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750 ₪-  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1.17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הגשת תוצרי הפרויקט וסיום הפרויקט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14/05/20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14/05/20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300 ₪- 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</w:tbl>
    <w:p w:rsidR="0064579A" w:rsidRDefault="00D55566" w:rsidP="0064579A">
      <w:pPr>
        <w:pStyle w:val="a3"/>
        <w:numPr>
          <w:ilvl w:val="0"/>
          <w:numId w:val="4"/>
        </w:numPr>
        <w:rPr>
          <w:b/>
          <w:bCs/>
        </w:rPr>
      </w:pPr>
      <w:r w:rsidRPr="0064579A">
        <w:rPr>
          <w:rFonts w:hint="cs"/>
          <w:b/>
          <w:bCs/>
          <w:rtl/>
        </w:rPr>
        <w:t xml:space="preserve"> </w:t>
      </w:r>
      <w:r w:rsidR="0064579A" w:rsidRPr="0064579A">
        <w:rPr>
          <w:rFonts w:hint="cs"/>
          <w:b/>
          <w:bCs/>
          <w:rtl/>
        </w:rPr>
        <w:t>תחשיב סטיות והערך המזוכה לכל חבילת עבודה ב</w:t>
      </w:r>
      <w:r w:rsidR="0064579A" w:rsidRPr="0064579A">
        <w:rPr>
          <w:b/>
          <w:bCs/>
        </w:rPr>
        <w:t>WBS</w:t>
      </w:r>
    </w:p>
    <w:p w:rsidR="0064579A" w:rsidRDefault="0064579A" w:rsidP="0064579A">
      <w:pPr>
        <w:ind w:left="360"/>
        <w:rPr>
          <w:b/>
          <w:bCs/>
          <w:rtl/>
        </w:rPr>
      </w:pPr>
    </w:p>
    <w:p w:rsidR="00CB759C" w:rsidRDefault="00681AE3" w:rsidP="0064579A">
      <w:pPr>
        <w:ind w:left="360"/>
        <w:rPr>
          <w:b/>
          <w:bCs/>
          <w:rtl/>
        </w:rPr>
      </w:pPr>
      <w:ins w:id="0" w:author="Joseph Anglister" w:date="2020-04-19T10:41:00Z">
        <w:r>
          <w:rPr>
            <w:rFonts w:hint="cs"/>
            <w:b/>
            <w:bCs/>
            <w:rtl/>
          </w:rPr>
          <w:t xml:space="preserve">1.14 </w:t>
        </w:r>
        <w:r>
          <w:rPr>
            <w:b/>
            <w:bCs/>
            <w:rtl/>
          </w:rPr>
          <w:t>–</w:t>
        </w:r>
        <w:r>
          <w:rPr>
            <w:rFonts w:hint="cs"/>
            <w:b/>
            <w:bCs/>
            <w:rtl/>
          </w:rPr>
          <w:t xml:space="preserve"> </w:t>
        </w:r>
        <w:r>
          <w:rPr>
            <w:rFonts w:hint="cs"/>
            <w:b/>
            <w:bCs/>
          </w:rPr>
          <w:t>EV</w:t>
        </w:r>
        <w:r>
          <w:rPr>
            <w:rFonts w:hint="cs"/>
            <w:b/>
            <w:bCs/>
            <w:rtl/>
          </w:rPr>
          <w:t xml:space="preserve"> חושב כ </w:t>
        </w:r>
        <w:r>
          <w:rPr>
            <w:rFonts w:hint="cs"/>
            <w:b/>
            <w:bCs/>
          </w:rPr>
          <w:t>AC</w:t>
        </w:r>
        <w:r>
          <w:rPr>
            <w:rFonts w:hint="cs"/>
            <w:b/>
            <w:bCs/>
            <w:rtl/>
          </w:rPr>
          <w:t xml:space="preserve"> , </w:t>
        </w:r>
        <w:r>
          <w:rPr>
            <w:rFonts w:hint="cs"/>
            <w:b/>
            <w:bCs/>
          </w:rPr>
          <w:t>PV</w:t>
        </w:r>
        <w:r>
          <w:rPr>
            <w:rFonts w:hint="cs"/>
            <w:b/>
            <w:bCs/>
            <w:rtl/>
          </w:rPr>
          <w:t xml:space="preserve"> צריך להיות מחושב כיחס הימים שחלפו עד לנקודת הבקרה מ</w:t>
        </w:r>
      </w:ins>
      <w:ins w:id="1" w:author="Joseph Anglister" w:date="2020-04-19T10:42:00Z">
        <w:r>
          <w:rPr>
            <w:rFonts w:hint="cs"/>
            <w:b/>
            <w:bCs/>
            <w:rtl/>
          </w:rPr>
          <w:t>תחילת הפעילות שתוכננה</w:t>
        </w:r>
      </w:ins>
      <w:ins w:id="2" w:author="Joseph Anglister" w:date="2020-04-19T10:44:00Z">
        <w:r>
          <w:rPr>
            <w:rFonts w:hint="cs"/>
            <w:b/>
            <w:bCs/>
            <w:rtl/>
          </w:rPr>
          <w:t xml:space="preserve"> ו </w:t>
        </w:r>
        <w:r>
          <w:rPr>
            <w:rFonts w:hint="cs"/>
            <w:b/>
            <w:bCs/>
          </w:rPr>
          <w:t>EV</w:t>
        </w:r>
        <w:r>
          <w:rPr>
            <w:rFonts w:hint="cs"/>
            <w:b/>
            <w:bCs/>
            <w:rtl/>
          </w:rPr>
          <w:t xml:space="preserve"> הוא הערכתכם לחלק מהפעילות שהסתיימה עד לנקודת הבקרה</w:t>
        </w:r>
      </w:ins>
      <w:ins w:id="3" w:author="Joseph Anglister" w:date="2020-04-19T10:46:00Z">
        <w:r>
          <w:rPr>
            <w:rFonts w:hint="cs"/>
            <w:b/>
            <w:bCs/>
            <w:rtl/>
          </w:rPr>
          <w:t xml:space="preserve">, חלק זה יש לכפול ב </w:t>
        </w:r>
        <w:r>
          <w:rPr>
            <w:rFonts w:hint="cs"/>
            <w:b/>
            <w:bCs/>
          </w:rPr>
          <w:t>PV</w:t>
        </w:r>
        <w:r>
          <w:rPr>
            <w:rFonts w:hint="cs"/>
            <w:b/>
            <w:bCs/>
            <w:rtl/>
          </w:rPr>
          <w:t xml:space="preserve"> היחסי עד לנקודת הבקרה</w:t>
        </w:r>
        <w:r w:rsidR="00CD298A">
          <w:rPr>
            <w:rFonts w:hint="cs"/>
            <w:b/>
            <w:bCs/>
            <w:rtl/>
          </w:rPr>
          <w:t>.</w:t>
        </w:r>
      </w:ins>
      <w:bookmarkStart w:id="4" w:name="_GoBack"/>
      <w:bookmarkEnd w:id="4"/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53566" w:rsidRDefault="00CB759C" w:rsidP="00C53566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t>תחזית לעלות הפרויקט ומשכו</w:t>
      </w:r>
    </w:p>
    <w:p w:rsidR="00C53566" w:rsidRDefault="00C53566" w:rsidP="00C53566">
      <w:pPr>
        <w:pStyle w:val="a3"/>
        <w:rPr>
          <w:b/>
          <w:bCs/>
        </w:rPr>
      </w:pPr>
    </w:p>
    <w:p w:rsidR="00C53566" w:rsidRPr="00C53566" w:rsidRDefault="00C53566" w:rsidP="00C53566">
      <w:pPr>
        <w:pStyle w:val="a3"/>
        <w:numPr>
          <w:ilvl w:val="1"/>
          <w:numId w:val="4"/>
        </w:numPr>
        <w:ind w:left="509" w:hanging="283"/>
        <w:rPr>
          <w:b/>
          <w:bCs/>
        </w:rPr>
      </w:pPr>
      <w:r w:rsidRPr="00C53566">
        <w:rPr>
          <w:rFonts w:hint="cs"/>
          <w:b/>
          <w:bCs/>
          <w:rtl/>
        </w:rPr>
        <w:t>חישובי סטיות יחסיות</w:t>
      </w:r>
    </w:p>
    <w:p w:rsidR="00574F47" w:rsidRDefault="00FF2554" w:rsidP="00FF2554">
      <w:pPr>
        <w:ind w:left="360"/>
        <w:rPr>
          <w:rtl/>
        </w:rPr>
      </w:pPr>
      <w:r>
        <w:rPr>
          <w:rFonts w:hint="cs"/>
          <w:rtl/>
        </w:rPr>
        <w:t xml:space="preserve">ערך מצטבר </w:t>
      </w:r>
      <w:r>
        <w:t>PV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36,150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t>EV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31,350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t>AC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28,875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t>SV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4,800-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rPr>
          <w:rFonts w:hint="cs"/>
        </w:rPr>
        <w:t>CV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2,475</w:t>
      </w:r>
    </w:p>
    <w:p w:rsidR="00C53566" w:rsidRDefault="00C53566" w:rsidP="008A32A4">
      <w:pPr>
        <w:bidi w:val="0"/>
        <w:ind w:left="142"/>
      </w:pPr>
      <w:r>
        <w:t>CI=EV/AC=31,350/28,875=1.085</w:t>
      </w:r>
    </w:p>
    <w:p w:rsidR="00C53566" w:rsidRDefault="00C53566" w:rsidP="008A32A4">
      <w:pPr>
        <w:bidi w:val="0"/>
        <w:ind w:left="142"/>
      </w:pPr>
      <w:r>
        <w:t>SI=EV/PV=31,350/36,150=0.867</w:t>
      </w:r>
      <w:r w:rsidR="00FF2554">
        <w:rPr>
          <w:rtl/>
        </w:rPr>
        <w:br/>
      </w:r>
    </w:p>
    <w:p w:rsidR="00C53566" w:rsidRDefault="00C53566" w:rsidP="00C53566">
      <w:pPr>
        <w:pStyle w:val="a3"/>
        <w:numPr>
          <w:ilvl w:val="1"/>
          <w:numId w:val="4"/>
        </w:numPr>
        <w:ind w:left="226" w:firstLine="0"/>
        <w:rPr>
          <w:b/>
          <w:bCs/>
        </w:rPr>
      </w:pPr>
      <w:r w:rsidRPr="00C53566">
        <w:rPr>
          <w:rFonts w:hint="cs"/>
          <w:b/>
          <w:bCs/>
          <w:rtl/>
        </w:rPr>
        <w:t>תחזית מעודכנת לעלות הפרויקט ומשכו עם סיומו</w:t>
      </w:r>
    </w:p>
    <w:p w:rsidR="00C53566" w:rsidRDefault="008A32A4" w:rsidP="008A32A4">
      <w:pPr>
        <w:bidi w:val="0"/>
        <w:ind w:left="142"/>
      </w:pPr>
      <w:r w:rsidRPr="008A32A4">
        <w:t>BAC=35,250</w:t>
      </w:r>
    </w:p>
    <w:p w:rsidR="008A32A4" w:rsidRDefault="008A32A4" w:rsidP="008A32A4">
      <w:pPr>
        <w:bidi w:val="0"/>
        <w:ind w:left="142"/>
      </w:pPr>
      <w:r>
        <w:t>T=29</w:t>
      </w:r>
    </w:p>
    <w:p w:rsidR="008A32A4" w:rsidRDefault="008A32A4" w:rsidP="008A32A4">
      <w:pPr>
        <w:bidi w:val="0"/>
        <w:ind w:left="142"/>
      </w:pPr>
      <w:r>
        <w:t>EAC=BAC/CI=35,250/1.085=32,488</w:t>
      </w:r>
    </w:p>
    <w:p w:rsidR="008A32A4" w:rsidRDefault="008A32A4" w:rsidP="008A32A4">
      <w:pPr>
        <w:bidi w:val="0"/>
        <w:ind w:left="142"/>
      </w:pPr>
      <w:r>
        <w:t>X=T/SI=29/0.867=</w:t>
      </w:r>
      <w:r w:rsidR="009962B3">
        <w:t>33.45</w:t>
      </w:r>
    </w:p>
    <w:p w:rsidR="00FF2D28" w:rsidRDefault="00FF2D28" w:rsidP="00FF2D28">
      <w:pPr>
        <w:pStyle w:val="a3"/>
        <w:numPr>
          <w:ilvl w:val="0"/>
          <w:numId w:val="4"/>
        </w:numPr>
        <w:rPr>
          <w:b/>
          <w:bCs/>
        </w:rPr>
      </w:pPr>
      <w:r w:rsidRPr="00FF2D28">
        <w:rPr>
          <w:rFonts w:hint="cs"/>
          <w:b/>
          <w:bCs/>
          <w:rtl/>
        </w:rPr>
        <w:t>תכנית להקטנת סטיות התזמון</w:t>
      </w:r>
    </w:p>
    <w:p w:rsidR="00FF2D28" w:rsidRDefault="005A6B49" w:rsidP="005A6B49">
      <w:pPr>
        <w:ind w:left="360"/>
        <w:rPr>
          <w:rtl/>
        </w:rPr>
      </w:pPr>
      <w:r>
        <w:rPr>
          <w:rFonts w:hint="cs"/>
          <w:rtl/>
        </w:rPr>
        <w:t xml:space="preserve">סטיית התזמון היחסית הינה 0.867 מפני שאנו עדיין באמצע פיתוח המערכת (כלומר באמצע פעילות מהפרויקט). לכן משך הפרויקט אינו בסטייה מול המועד המתוכנן. </w:t>
      </w:r>
    </w:p>
    <w:p w:rsidR="005A6B49" w:rsidRDefault="005A6B49" w:rsidP="005A6B49">
      <w:pPr>
        <w:ind w:left="360"/>
        <w:rPr>
          <w:rtl/>
        </w:rPr>
      </w:pPr>
      <w:r>
        <w:rPr>
          <w:rFonts w:hint="cs"/>
          <w:rtl/>
        </w:rPr>
        <w:t>אם נגיע למצב בהמשך בו נצטרך למזער את סטיית התזמון, נבצע את הפעולות הבאות:</w:t>
      </w:r>
    </w:p>
    <w:p w:rsidR="005A6B49" w:rsidRDefault="005A6B49" w:rsidP="005A6B49">
      <w:pPr>
        <w:pStyle w:val="a3"/>
        <w:numPr>
          <w:ilvl w:val="0"/>
          <w:numId w:val="5"/>
        </w:numPr>
      </w:pPr>
      <w:r>
        <w:rPr>
          <w:rFonts w:hint="cs"/>
          <w:rtl/>
        </w:rPr>
        <w:t>נגדיל את העלות שתוכננה</w:t>
      </w:r>
    </w:p>
    <w:p w:rsidR="005A6B49" w:rsidRPr="005A6B49" w:rsidRDefault="005A6B49" w:rsidP="005A6B49">
      <w:pPr>
        <w:pStyle w:val="a3"/>
        <w:numPr>
          <w:ilvl w:val="0"/>
          <w:numId w:val="5"/>
        </w:numPr>
      </w:pPr>
      <w:r>
        <w:rPr>
          <w:rFonts w:hint="cs"/>
          <w:rtl/>
        </w:rPr>
        <w:t>נקטין את הערך המזוכה</w:t>
      </w: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Pr="008A32A4" w:rsidRDefault="00FF2D28" w:rsidP="00D61C29">
      <w:pPr>
        <w:rPr>
          <w:rtl/>
        </w:rPr>
      </w:pPr>
    </w:p>
    <w:sectPr w:rsidR="00FF2D28" w:rsidRPr="008A32A4" w:rsidSect="005F5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A96"/>
    <w:multiLevelType w:val="hybridMultilevel"/>
    <w:tmpl w:val="F6585094"/>
    <w:lvl w:ilvl="0" w:tplc="02167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D2D"/>
    <w:multiLevelType w:val="hybridMultilevel"/>
    <w:tmpl w:val="6C1E38C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C14C5E"/>
    <w:multiLevelType w:val="multilevel"/>
    <w:tmpl w:val="28AA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524DB0"/>
    <w:multiLevelType w:val="hybridMultilevel"/>
    <w:tmpl w:val="3CC2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F4B65"/>
    <w:multiLevelType w:val="hybridMultilevel"/>
    <w:tmpl w:val="5516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eph Anglister">
    <w15:presenceInfo w15:providerId="AD" w15:userId="S-1-5-21-3917230059-2286004059-3632408598-3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5B"/>
    <w:rsid w:val="00197DFE"/>
    <w:rsid w:val="00304C74"/>
    <w:rsid w:val="004F555B"/>
    <w:rsid w:val="00574F47"/>
    <w:rsid w:val="005A6B49"/>
    <w:rsid w:val="005F505B"/>
    <w:rsid w:val="0064579A"/>
    <w:rsid w:val="00681AE3"/>
    <w:rsid w:val="008A32A4"/>
    <w:rsid w:val="0093523F"/>
    <w:rsid w:val="009962B3"/>
    <w:rsid w:val="00AF5551"/>
    <w:rsid w:val="00C53566"/>
    <w:rsid w:val="00CB759C"/>
    <w:rsid w:val="00CD298A"/>
    <w:rsid w:val="00D55566"/>
    <w:rsid w:val="00D61C29"/>
    <w:rsid w:val="00FC2831"/>
    <w:rsid w:val="00FD21BE"/>
    <w:rsid w:val="00FF2554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C0DA"/>
  <w15:chartTrackingRefBased/>
  <w15:docId w15:val="{3E3A0DFE-29CC-47D0-9813-080CBA2E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5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55B"/>
    <w:pPr>
      <w:ind w:left="720"/>
      <w:contextualSpacing/>
    </w:pPr>
  </w:style>
  <w:style w:type="table" w:styleId="a4">
    <w:name w:val="Table Grid"/>
    <w:basedOn w:val="a1"/>
    <w:uiPriority w:val="39"/>
    <w:rsid w:val="004F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Peer</dc:creator>
  <cp:keywords/>
  <dc:description/>
  <cp:lastModifiedBy>Joseph Anglister</cp:lastModifiedBy>
  <cp:revision>2</cp:revision>
  <dcterms:created xsi:type="dcterms:W3CDTF">2020-04-19T07:47:00Z</dcterms:created>
  <dcterms:modified xsi:type="dcterms:W3CDTF">2020-04-19T07:47:00Z</dcterms:modified>
</cp:coreProperties>
</file>